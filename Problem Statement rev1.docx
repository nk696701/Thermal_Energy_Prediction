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02CF" w14:textId="7E4FBAB3" w:rsidR="008644AD" w:rsidRDefault="00835155" w:rsidP="006A49C0">
      <w:pPr>
        <w:jc w:val="center"/>
      </w:pPr>
      <w:ins w:id="0" w:author="Banerjee, Debjyoti" w:date="2023-04-03T18:38:00Z">
        <w:r>
          <w:t xml:space="preserve">Using Machine Learning for Estimating </w:t>
        </w:r>
      </w:ins>
      <w:ins w:id="1" w:author="Banerjee, Debjyoti" w:date="2023-04-03T18:39:00Z">
        <w:r>
          <w:t xml:space="preserve">Level of </w:t>
        </w:r>
      </w:ins>
      <w:ins w:id="2" w:author="Banerjee, Debjyoti" w:date="2023-04-03T18:38:00Z">
        <w:r>
          <w:t>Thermal Energy Storage</w:t>
        </w:r>
      </w:ins>
      <w:ins w:id="3" w:author="Banerjee, Debjyoti" w:date="2023-04-03T18:39:00Z">
        <w:r>
          <w:t xml:space="preserve"> Using Image Processing</w:t>
        </w:r>
      </w:ins>
      <w:ins w:id="4" w:author="Banerjee, Debjyoti" w:date="2023-04-03T18:38:00Z">
        <w:r>
          <w:t xml:space="preserve"> </w:t>
        </w:r>
      </w:ins>
      <w:del w:id="5" w:author="Banerjee, Debjyoti" w:date="2023-04-03T18:39:00Z">
        <w:r w:rsidR="006A49C0" w:rsidDel="00835155">
          <w:delText xml:space="preserve">Detection of Thermal Energy Storage in packaging that </w:delText>
        </w:r>
        <w:r w:rsidR="005F5B2C" w:rsidDel="00835155">
          <w:delText>use</w:delText>
        </w:r>
        <w:r w:rsidR="0062758D" w:rsidDel="00835155">
          <w:delText>s</w:delText>
        </w:r>
        <w:r w:rsidR="006A49C0" w:rsidDel="00835155">
          <w:delText xml:space="preserve"> Phase Change Materials </w:delText>
        </w:r>
        <w:r w:rsidR="0062758D" w:rsidDel="00835155">
          <w:delText>from</w:delText>
        </w:r>
        <w:r w:rsidR="006A49C0" w:rsidDel="00835155">
          <w:delText xml:space="preserve"> Image Processing and Machine Learning</w:delText>
        </w:r>
        <w:r w:rsidR="005F5B2C" w:rsidDel="00835155">
          <w:delText xml:space="preserve"> </w:delText>
        </w:r>
        <w:r w:rsidR="0062758D" w:rsidDel="00835155">
          <w:delText>Algorithms</w:delText>
        </w:r>
      </w:del>
    </w:p>
    <w:p w14:paraId="3A3EF972" w14:textId="77777777" w:rsidR="00AE6D89" w:rsidRDefault="00AE6D89" w:rsidP="00AE6D89"/>
    <w:p w14:paraId="296C94E8" w14:textId="6B3F7008" w:rsidR="00AE6D89" w:rsidRDefault="00AE6D89" w:rsidP="00AE6D89">
      <w:r>
        <w:t>Team: Sai Kiran Dhulipalla (UIN:</w:t>
      </w:r>
      <w:r w:rsidR="0062758D">
        <w:t xml:space="preserve"> </w:t>
      </w:r>
      <w:r w:rsidR="0062758D" w:rsidRPr="0062758D">
        <w:t>833001474</w:t>
      </w:r>
      <w:r>
        <w:t>); Sai Manasi Parankusam</w:t>
      </w:r>
      <w:r w:rsidR="0062758D">
        <w:t xml:space="preserve"> (UIN: 332008389)</w:t>
      </w:r>
    </w:p>
    <w:p w14:paraId="67915974" w14:textId="77777777" w:rsidR="00AE6D89" w:rsidRDefault="00AE6D89" w:rsidP="00463672">
      <w:pPr>
        <w:jc w:val="both"/>
      </w:pPr>
    </w:p>
    <w:p w14:paraId="74BA8F39" w14:textId="150B22EA" w:rsidR="002849A9" w:rsidRDefault="00835155" w:rsidP="00D151D6">
      <w:pPr>
        <w:jc w:val="both"/>
      </w:pPr>
      <w:ins w:id="6" w:author="Banerjee, Debjyoti" w:date="2023-04-03T18:39:00Z">
        <w:r>
          <w:t>The aim of the project is to predict the fraction of total amount of thermal energy storage</w:t>
        </w:r>
      </w:ins>
      <w:ins w:id="7" w:author="Banerjee, Debjyoti" w:date="2023-04-03T18:40:00Z">
        <w:r>
          <w:t xml:space="preserve"> in a platform using Phase Change Materials (PCM), such as waxes and salt-hydrates. Images </w:t>
        </w:r>
      </w:ins>
      <w:ins w:id="8" w:author="Banerjee, Debjyoti" w:date="2023-04-03T18:41:00Z">
        <w:r>
          <w:t xml:space="preserve">were </w:t>
        </w:r>
      </w:ins>
      <w:ins w:id="9" w:author="Banerjee, Debjyoti" w:date="2023-04-03T18:40:00Z">
        <w:r>
          <w:t>obtained using Infra-Red (I.R.) Camera for the qualitative temperature pro</w:t>
        </w:r>
      </w:ins>
      <w:ins w:id="10" w:author="Banerjee, Debjyoti" w:date="2023-04-03T18:41:00Z">
        <w:r>
          <w:t xml:space="preserve">file of a cylinder filled with PCM at different melt-fractions. </w:t>
        </w:r>
      </w:ins>
      <w:ins w:id="11" w:author="Banerjee, Debjyoti" w:date="2023-04-03T18:43:00Z">
        <w:r>
          <w:t>For each IR image, the melt-fraction was</w:t>
        </w:r>
      </w:ins>
      <w:ins w:id="12" w:author="Banerjee, Debjyoti" w:date="2023-04-03T18:44:00Z">
        <w:r>
          <w:t xml:space="preserve"> determined independently using a GoPro camera. </w:t>
        </w:r>
      </w:ins>
      <w:ins w:id="13" w:author="Banerjee, Debjyoti" w:date="2023-04-03T18:43:00Z">
        <w:r>
          <w:t xml:space="preserve">These </w:t>
        </w:r>
      </w:ins>
      <w:ins w:id="14" w:author="Banerjee, Debjyoti" w:date="2023-04-03T18:44:00Z">
        <w:r>
          <w:t xml:space="preserve">IR </w:t>
        </w:r>
      </w:ins>
      <w:ins w:id="15" w:author="Banerjee, Debjyoti" w:date="2023-04-03T18:43:00Z">
        <w:r>
          <w:t xml:space="preserve">images will be used along with the </w:t>
        </w:r>
      </w:ins>
      <w:ins w:id="16" w:author="Banerjee, Debjyoti" w:date="2023-04-03T18:44:00Z">
        <w:r>
          <w:t xml:space="preserve">corresponding </w:t>
        </w:r>
      </w:ins>
      <w:ins w:id="17" w:author="Banerjee, Debjyoti" w:date="2023-04-03T18:43:00Z">
        <w:r>
          <w:t>tag (melt-fraction)</w:t>
        </w:r>
      </w:ins>
      <w:ins w:id="18" w:author="Banerjee, Debjyoti" w:date="2023-04-03T18:44:00Z">
        <w:r>
          <w:t xml:space="preserve"> for training using Neural Networks (NN) configurations. The NN</w:t>
        </w:r>
      </w:ins>
      <w:ins w:id="19" w:author="Banerjee, Debjyoti" w:date="2023-04-03T18:41:00Z">
        <w:r>
          <w:t xml:space="preserve"> </w:t>
        </w:r>
      </w:ins>
      <w:ins w:id="20" w:author="Banerjee, Debjyoti" w:date="2023-04-03T18:45:00Z">
        <w:r>
          <w:t xml:space="preserve">algorithm will be optimized to minimize the errors (e.g., </w:t>
        </w:r>
        <w:proofErr w:type="gramStart"/>
        <w:r>
          <w:t>MAPE)  by</w:t>
        </w:r>
        <w:proofErr w:type="gramEnd"/>
        <w:r>
          <w:t xml:space="preserve"> changing the number of nodes. The NN will then be used to predict the values of melt-fr</w:t>
        </w:r>
      </w:ins>
      <w:ins w:id="21" w:author="Banerjee, Debjyoti" w:date="2023-04-03T18:46:00Z">
        <w:r>
          <w:t xml:space="preserve">action for </w:t>
        </w:r>
      </w:ins>
      <w:ins w:id="22" w:author="Banerjee, Debjyoti" w:date="2023-04-03T18:47:00Z">
        <w:r>
          <w:t xml:space="preserve">a separate set of </w:t>
        </w:r>
      </w:ins>
      <w:ins w:id="23" w:author="Banerjee, Debjyoti" w:date="2023-04-03T18:46:00Z">
        <w:r>
          <w:t xml:space="preserve">IR images obtained from experiments (testing and validation). </w:t>
        </w:r>
      </w:ins>
      <w:ins w:id="24" w:author="Banerjee, Debjyoti" w:date="2023-04-03T18:47:00Z">
        <w:r>
          <w:t>The IR image used for testing and validation will be different from the IR images used for training the NN algorithms.</w:t>
        </w:r>
      </w:ins>
      <w:del w:id="25" w:author="Banerjee, Debjyoti" w:date="2023-04-03T18:47:00Z">
        <w:r w:rsidR="00D151D6" w:rsidRPr="00D151D6" w:rsidDel="00835155">
          <w:delText>The project aims to determine the temperature of the material surface and the time remaining to reach the optimal melt fraction with real-time IR images. We intend to design the system using Neural Networks, which help to extract the necessary features that help to determine the temperature of the material surface and the current melt fraction.</w:delText>
        </w:r>
      </w:del>
    </w:p>
    <w:sectPr w:rsidR="00284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nerjee, Debjyoti">
    <w15:presenceInfo w15:providerId="AD" w15:userId="S::dbanerjee@tamu.edu::b039b365-f188-40b2-8a5b-b54012800d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9D"/>
    <w:rsid w:val="00152DBA"/>
    <w:rsid w:val="002849A9"/>
    <w:rsid w:val="004473A5"/>
    <w:rsid w:val="00463672"/>
    <w:rsid w:val="0050249D"/>
    <w:rsid w:val="005F5B2C"/>
    <w:rsid w:val="0062758D"/>
    <w:rsid w:val="006A49C0"/>
    <w:rsid w:val="007445D2"/>
    <w:rsid w:val="00835155"/>
    <w:rsid w:val="008644AD"/>
    <w:rsid w:val="00A806D2"/>
    <w:rsid w:val="00AE6D89"/>
    <w:rsid w:val="00C33D7D"/>
    <w:rsid w:val="00D1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098C"/>
  <w15:chartTrackingRefBased/>
  <w15:docId w15:val="{665D22C0-9697-442E-9057-EF88225D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351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Parankusam, Sai Manasi</dc:creator>
  <cp:keywords/>
  <dc:description/>
  <cp:lastModifiedBy>Banerjee, Debjyoti</cp:lastModifiedBy>
  <cp:revision>2</cp:revision>
  <dcterms:created xsi:type="dcterms:W3CDTF">2023-04-03T23:48:00Z</dcterms:created>
  <dcterms:modified xsi:type="dcterms:W3CDTF">2023-04-03T23:48:00Z</dcterms:modified>
</cp:coreProperties>
</file>